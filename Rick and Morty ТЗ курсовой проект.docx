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DC6E21" w:rsidRDefault="00DC6E21">
      <w:pPr>
        <w:pStyle w:val="a3"/>
      </w:pPr>
    </w:p>
    <w:p w14:paraId="00000003" w14:textId="77777777" w:rsidR="00DC6E21" w:rsidRDefault="00DC6E21">
      <w:pPr>
        <w:pStyle w:val="a3"/>
      </w:pPr>
      <w:bookmarkStart w:id="0" w:name="_ryubm1ixhks4" w:colFirst="0" w:colLast="0"/>
      <w:bookmarkEnd w:id="0"/>
    </w:p>
    <w:p w14:paraId="00000004" w14:textId="77777777" w:rsidR="00DC6E21" w:rsidRDefault="00DC6E21">
      <w:pPr>
        <w:pStyle w:val="a3"/>
      </w:pPr>
      <w:bookmarkStart w:id="1" w:name="_bn8y4yviymoy" w:colFirst="0" w:colLast="0"/>
      <w:bookmarkEnd w:id="1"/>
    </w:p>
    <w:p w14:paraId="00000005" w14:textId="77777777" w:rsidR="00DC6E21" w:rsidRDefault="00DC6E21">
      <w:pPr>
        <w:pStyle w:val="a3"/>
        <w:jc w:val="center"/>
      </w:pPr>
      <w:bookmarkStart w:id="2" w:name="_uro0by3z0me5" w:colFirst="0" w:colLast="0"/>
      <w:bookmarkEnd w:id="2"/>
    </w:p>
    <w:p w14:paraId="00000006" w14:textId="77777777" w:rsidR="00DC6E21" w:rsidRDefault="00DC6E21">
      <w:pPr>
        <w:pStyle w:val="a3"/>
        <w:jc w:val="center"/>
      </w:pPr>
      <w:bookmarkStart w:id="3" w:name="_ccgfffebfkri" w:colFirst="0" w:colLast="0"/>
      <w:bookmarkEnd w:id="3"/>
    </w:p>
    <w:p w14:paraId="00000007" w14:textId="77777777" w:rsidR="00DC6E21" w:rsidRDefault="00DC6E21">
      <w:pPr>
        <w:pStyle w:val="a3"/>
        <w:jc w:val="center"/>
      </w:pPr>
      <w:bookmarkStart w:id="4" w:name="_gv42w6tgop8j" w:colFirst="0" w:colLast="0"/>
      <w:bookmarkEnd w:id="4"/>
    </w:p>
    <w:p w14:paraId="00000008" w14:textId="77777777" w:rsidR="00DC6E21" w:rsidRDefault="009F2489">
      <w:pPr>
        <w:pStyle w:val="a3"/>
        <w:jc w:val="center"/>
      </w:pPr>
      <w:bookmarkStart w:id="5" w:name="_hjuzq57i59c7" w:colFirst="0" w:colLast="0"/>
      <w:bookmarkEnd w:id="5"/>
      <w:r>
        <w:t>Техническое Задание для курсового проекта</w:t>
      </w:r>
    </w:p>
    <w:p w14:paraId="00000009" w14:textId="77777777" w:rsidR="00DC6E21" w:rsidRDefault="009F2489">
      <w:pPr>
        <w:pStyle w:val="a3"/>
        <w:jc w:val="center"/>
      </w:pPr>
      <w:bookmarkStart w:id="6" w:name="_g2z9mewin1ln" w:colFirst="0" w:colLast="0"/>
      <w:bookmarkEnd w:id="6"/>
      <w:proofErr w:type="spellStart"/>
      <w:r>
        <w:t>Андроид.Интенсив</w:t>
      </w:r>
      <w:proofErr w:type="spellEnd"/>
      <w:r>
        <w:t xml:space="preserve"> 1.0 Andersen</w:t>
      </w:r>
      <w:r>
        <w:br w:type="page"/>
      </w:r>
    </w:p>
    <w:p w14:paraId="0000000A" w14:textId="77777777" w:rsidR="00DC6E21" w:rsidRDefault="009F2489">
      <w:pPr>
        <w:pStyle w:val="1"/>
      </w:pPr>
      <w:bookmarkStart w:id="7" w:name="_duwfk18zl9up" w:colFirst="0" w:colLast="0"/>
      <w:bookmarkEnd w:id="7"/>
      <w:r>
        <w:lastRenderedPageBreak/>
        <w:t>Общая информация</w:t>
      </w:r>
    </w:p>
    <w:p w14:paraId="0000000B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Основной ресурс для API:</w:t>
      </w:r>
    </w:p>
    <w:p w14:paraId="0000000C" w14:textId="77777777" w:rsidR="00DC6E21" w:rsidRDefault="009F2489">
      <w:pPr>
        <w:rPr>
          <w:sz w:val="28"/>
          <w:szCs w:val="28"/>
        </w:rPr>
      </w:pPr>
      <w:ins w:id="8" w:author="Victor Dobrov" w:date="2022-06-17T12:43:00Z">
        <w:r>
          <w:fldChar w:fldCharType="begin"/>
        </w:r>
        <w:r>
          <w:instrText>HYPERLINK "https://rickandmortyapi.com/documentation/#introduction"</w:instrText>
        </w:r>
      </w:ins>
      <w:ins w:id="9" w:author="Victor Dobrov" w:date="2022-06-17T12:43:00Z">
        <w:r>
          <w:fldChar w:fldCharType="separate"/>
        </w:r>
        <w:proofErr w:type="spellStart"/>
        <w:r>
          <w:rPr>
            <w:sz w:val="28"/>
            <w:szCs w:val="28"/>
          </w:rPr>
          <w:t>Documentation</w:t>
        </w:r>
        <w:proofErr w:type="spellEnd"/>
        <w:r>
          <w:fldChar w:fldCharType="end"/>
        </w:r>
      </w:ins>
      <w:del w:id="10" w:author="Victor Dobrov" w:date="2022-06-17T12:43:00Z">
        <w:r>
          <w:fldChar w:fldCharType="begin"/>
        </w:r>
        <w:r>
          <w:delInstrText>HYPERLINK "https://rickandmortyapi.com/docum</w:delInstrText>
        </w:r>
        <w:r>
          <w:delInstrText>entation/#introduction"</w:delInstrText>
        </w:r>
        <w:r>
          <w:fldChar w:fldCharType="separate"/>
        </w:r>
      </w:del>
      <w:r>
        <w:rPr>
          <w:b/>
          <w:bCs/>
          <w:lang w:val="ru-RU"/>
        </w:rPr>
        <w:t>Ошибка! Недопустимый объект гиперссылки.</w:t>
      </w:r>
      <w:del w:id="11" w:author="Victor Dobrov" w:date="2022-06-17T12:43:00Z">
        <w:r>
          <w:fldChar w:fldCharType="end"/>
        </w:r>
      </w:del>
    </w:p>
    <w:p w14:paraId="0000000D" w14:textId="77777777" w:rsidR="00DC6E21" w:rsidRDefault="00DC6E21">
      <w:pPr>
        <w:rPr>
          <w:sz w:val="28"/>
          <w:szCs w:val="28"/>
        </w:rPr>
      </w:pPr>
    </w:p>
    <w:p w14:paraId="0000000E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Приложение должно поддерживать кеширование и иметь возможность работать без интернета.</w:t>
      </w:r>
    </w:p>
    <w:p w14:paraId="0000000F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Весь функционал по поиску и фильтрации также д</w:t>
      </w:r>
      <w:r>
        <w:rPr>
          <w:sz w:val="28"/>
          <w:szCs w:val="28"/>
        </w:rPr>
        <w:t>олжен поддерживать работу без интернета.</w:t>
      </w:r>
    </w:p>
    <w:p w14:paraId="00000010" w14:textId="77777777" w:rsidR="00DC6E21" w:rsidRDefault="00DC6E21">
      <w:pPr>
        <w:rPr>
          <w:sz w:val="28"/>
          <w:szCs w:val="28"/>
        </w:rPr>
      </w:pPr>
    </w:p>
    <w:p w14:paraId="00000011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Приложение должно поддерживать навигацию назад. На всех экранах, кроме главного, необходимо отображать стрелку назад.</w:t>
      </w:r>
    </w:p>
    <w:p w14:paraId="00000012" w14:textId="77777777" w:rsidR="00DC6E21" w:rsidRDefault="00DC6E21">
      <w:pPr>
        <w:rPr>
          <w:sz w:val="28"/>
          <w:szCs w:val="28"/>
        </w:rPr>
      </w:pPr>
    </w:p>
    <w:p w14:paraId="00000013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Если после выполнения запроса, данных не оказалось, то необходимо показывать соответствующий те</w:t>
      </w:r>
      <w:r>
        <w:rPr>
          <w:sz w:val="28"/>
          <w:szCs w:val="28"/>
        </w:rPr>
        <w:t xml:space="preserve">кст пользователю (возможно при поиске или фильтрации). </w:t>
      </w:r>
    </w:p>
    <w:p w14:paraId="00000014" w14:textId="77777777" w:rsidR="00DC6E21" w:rsidRDefault="00DC6E21">
      <w:pPr>
        <w:rPr>
          <w:sz w:val="28"/>
          <w:szCs w:val="28"/>
        </w:rPr>
      </w:pPr>
    </w:p>
    <w:p w14:paraId="00000015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Все вкладки должны поддерживать Pull-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Refresh</w:t>
      </w:r>
      <w:proofErr w:type="spellEnd"/>
      <w:r>
        <w:rPr>
          <w:sz w:val="28"/>
          <w:szCs w:val="28"/>
        </w:rPr>
        <w:t>.</w:t>
      </w:r>
    </w:p>
    <w:p w14:paraId="00000016" w14:textId="77777777" w:rsidR="00DC6E21" w:rsidRDefault="00DC6E21">
      <w:pPr>
        <w:rPr>
          <w:sz w:val="28"/>
          <w:szCs w:val="28"/>
        </w:rPr>
      </w:pPr>
    </w:p>
    <w:p w14:paraId="00000017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В момент загрузки данных необходимо отображать прогресс-индикатор.</w:t>
      </w:r>
    </w:p>
    <w:p w14:paraId="00000018" w14:textId="77777777" w:rsidR="00DC6E21" w:rsidRDefault="00DC6E21">
      <w:pPr>
        <w:rPr>
          <w:sz w:val="28"/>
          <w:szCs w:val="28"/>
        </w:rPr>
      </w:pPr>
    </w:p>
    <w:p w14:paraId="00000019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Библиотеки из следующего списка использовать запрещается:</w:t>
      </w:r>
    </w:p>
    <w:p w14:paraId="0000001A" w14:textId="77777777" w:rsidR="00DC6E21" w:rsidRDefault="009F2489">
      <w:pPr>
        <w:rPr>
          <w:del w:id="12" w:author="Anonymous" w:date="2022-06-12T19:11:00Z"/>
          <w:sz w:val="28"/>
          <w:szCs w:val="28"/>
        </w:rPr>
      </w:pPr>
      <w:hyperlink r:id="rId7" w:anchor="libraries">
        <w:r>
          <w:rPr>
            <w:color w:val="1155CC"/>
            <w:sz w:val="28"/>
            <w:szCs w:val="28"/>
            <w:u w:val="single"/>
          </w:rPr>
          <w:t>https://rickandmortyapi.com/documentation/#libraries</w:t>
        </w:r>
      </w:hyperlink>
    </w:p>
    <w:p w14:paraId="0000001B" w14:textId="77777777" w:rsidR="00DC6E21" w:rsidRDefault="00DC6E21">
      <w:pPr>
        <w:rPr>
          <w:sz w:val="28"/>
          <w:szCs w:val="28"/>
        </w:rPr>
      </w:pPr>
    </w:p>
    <w:p w14:paraId="0000001C" w14:textId="77777777" w:rsidR="00DC6E21" w:rsidRDefault="009F2489">
      <w:pPr>
        <w:rPr>
          <w:sz w:val="28"/>
          <w:szCs w:val="28"/>
        </w:rPr>
      </w:pPr>
      <w:r>
        <w:br w:type="page"/>
      </w:r>
    </w:p>
    <w:p w14:paraId="0000001D" w14:textId="77777777" w:rsidR="00DC6E21" w:rsidRDefault="009F2489">
      <w:pPr>
        <w:pStyle w:val="1"/>
      </w:pPr>
      <w:bookmarkStart w:id="13" w:name="_ipzgj1e9n4d5" w:colFirst="0" w:colLast="0"/>
      <w:bookmarkEnd w:id="13"/>
      <w:proofErr w:type="spellStart"/>
      <w:r>
        <w:lastRenderedPageBreak/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0000001E" w14:textId="77777777" w:rsidR="00DC6E21" w:rsidRDefault="009F2489">
      <w:r>
        <w:rPr>
          <w:sz w:val="28"/>
          <w:szCs w:val="28"/>
        </w:rPr>
        <w:t xml:space="preserve">При открытии приложения должен показываться </w:t>
      </w:r>
      <w:proofErr w:type="spellStart"/>
      <w:r>
        <w:rPr>
          <w:sz w:val="28"/>
          <w:szCs w:val="28"/>
        </w:rPr>
        <w:t>Splash</w:t>
      </w:r>
      <w:proofErr w:type="spellEnd"/>
      <w:r>
        <w:rPr>
          <w:sz w:val="28"/>
          <w:szCs w:val="28"/>
        </w:rPr>
        <w:t xml:space="preserve"> экран. Он должен отображаться как фон для системного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. Это должна быть картинка или же </w:t>
      </w:r>
      <w:proofErr w:type="gramStart"/>
      <w:r>
        <w:rPr>
          <w:sz w:val="28"/>
          <w:szCs w:val="28"/>
        </w:rPr>
        <w:t>текст</w:t>
      </w:r>
      <w:proofErr w:type="gramEnd"/>
      <w:r>
        <w:rPr>
          <w:sz w:val="28"/>
          <w:szCs w:val="28"/>
        </w:rPr>
        <w:t xml:space="preserve"> символизирующий приложение.</w:t>
      </w:r>
      <w:r>
        <w:br w:type="page"/>
      </w:r>
    </w:p>
    <w:p w14:paraId="0000001F" w14:textId="77777777" w:rsidR="00DC6E21" w:rsidRDefault="009F2489">
      <w:pPr>
        <w:pStyle w:val="1"/>
      </w:pPr>
      <w:bookmarkStart w:id="14" w:name="_nhivan1tay55" w:colFirst="0" w:colLast="0"/>
      <w:bookmarkEnd w:id="14"/>
      <w:r>
        <w:lastRenderedPageBreak/>
        <w:t>Основной экран</w:t>
      </w:r>
    </w:p>
    <w:p w14:paraId="00000020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Основной экран должен содержать нижнюю навигацию</w:t>
      </w:r>
      <w:r>
        <w:rPr>
          <w:sz w:val="28"/>
          <w:szCs w:val="28"/>
        </w:rPr>
        <w:t xml:space="preserve"> с 3 вкладками. Вкладки должны быть следующими:</w:t>
      </w:r>
    </w:p>
    <w:p w14:paraId="00000021" w14:textId="77777777" w:rsidR="00DC6E21" w:rsidRDefault="009F248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персонажи;</w:t>
      </w:r>
    </w:p>
    <w:p w14:paraId="00000022" w14:textId="77777777" w:rsidR="00DC6E21" w:rsidRDefault="009F248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локации;</w:t>
      </w:r>
    </w:p>
    <w:p w14:paraId="00000023" w14:textId="77777777" w:rsidR="00DC6E21" w:rsidRDefault="009F248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эпизоды.</w:t>
      </w:r>
    </w:p>
    <w:p w14:paraId="00000024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После запуска приложения, первым должна отображаться вкладка с персонажами.</w:t>
      </w:r>
    </w:p>
    <w:p w14:paraId="00000025" w14:textId="77777777" w:rsidR="00DC6E21" w:rsidRDefault="00DC6E21">
      <w:pPr>
        <w:rPr>
          <w:sz w:val="28"/>
          <w:szCs w:val="28"/>
        </w:rPr>
      </w:pPr>
    </w:p>
    <w:p w14:paraId="00000026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На каждой вкладке должен быть доступ к поиску по данной вкладке, а также возможности отфильтровать.</w:t>
      </w:r>
    </w:p>
    <w:p w14:paraId="00000027" w14:textId="77777777" w:rsidR="00DC6E21" w:rsidRDefault="00DC6E21">
      <w:pPr>
        <w:rPr>
          <w:sz w:val="28"/>
          <w:szCs w:val="28"/>
        </w:rPr>
      </w:pPr>
    </w:p>
    <w:p w14:paraId="00000028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Ф</w:t>
      </w:r>
      <w:r>
        <w:rPr>
          <w:sz w:val="28"/>
          <w:szCs w:val="28"/>
        </w:rPr>
        <w:t xml:space="preserve">ильтрация должна быть выполнена в соответствии </w:t>
      </w:r>
      <w:proofErr w:type="gramStart"/>
      <w:r>
        <w:rPr>
          <w:sz w:val="28"/>
          <w:szCs w:val="28"/>
        </w:rPr>
        <w:t>с  описанием</w:t>
      </w:r>
      <w:proofErr w:type="gramEnd"/>
      <w:r>
        <w:rPr>
          <w:sz w:val="28"/>
          <w:szCs w:val="28"/>
        </w:rPr>
        <w:t xml:space="preserve"> запроса для каждой вкладки.</w:t>
      </w:r>
    </w:p>
    <w:p w14:paraId="00000029" w14:textId="77777777" w:rsidR="00DC6E21" w:rsidRDefault="009F2489">
      <w:pPr>
        <w:numPr>
          <w:ilvl w:val="0"/>
          <w:numId w:val="2"/>
        </w:numPr>
        <w:rPr>
          <w:sz w:val="28"/>
          <w:szCs w:val="28"/>
        </w:rPr>
      </w:pPr>
      <w:hyperlink r:id="rId8" w:anchor="filter-characters">
        <w:r>
          <w:rPr>
            <w:color w:val="1155CC"/>
            <w:sz w:val="28"/>
            <w:szCs w:val="28"/>
            <w:u w:val="single"/>
          </w:rPr>
          <w:t>https://rickandmortyapi.com/documentation/#filter-characters</w:t>
        </w:r>
      </w:hyperlink>
    </w:p>
    <w:p w14:paraId="0000002A" w14:textId="77777777" w:rsidR="00DC6E21" w:rsidRDefault="009F2489">
      <w:pPr>
        <w:numPr>
          <w:ilvl w:val="0"/>
          <w:numId w:val="2"/>
        </w:numPr>
        <w:rPr>
          <w:sz w:val="28"/>
          <w:szCs w:val="28"/>
        </w:rPr>
      </w:pPr>
      <w:hyperlink r:id="rId9" w:anchor="filter-locations">
        <w:r>
          <w:rPr>
            <w:color w:val="1155CC"/>
            <w:sz w:val="28"/>
            <w:szCs w:val="28"/>
            <w:u w:val="single"/>
          </w:rPr>
          <w:t>https://rickandmortyapi.com/documentation/#filter-locations</w:t>
        </w:r>
      </w:hyperlink>
    </w:p>
    <w:p w14:paraId="0000002B" w14:textId="77777777" w:rsidR="00DC6E21" w:rsidRDefault="009F2489">
      <w:pPr>
        <w:numPr>
          <w:ilvl w:val="0"/>
          <w:numId w:val="2"/>
        </w:numPr>
        <w:rPr>
          <w:sz w:val="28"/>
          <w:szCs w:val="28"/>
        </w:rPr>
      </w:pPr>
      <w:hyperlink r:id="rId10" w:anchor="filter-episodes">
        <w:r>
          <w:rPr>
            <w:color w:val="1155CC"/>
            <w:sz w:val="28"/>
            <w:szCs w:val="28"/>
            <w:u w:val="single"/>
          </w:rPr>
          <w:t>https://rickandmortyapi.com/documentation/#fil</w:t>
        </w:r>
        <w:r>
          <w:rPr>
            <w:color w:val="1155CC"/>
            <w:sz w:val="28"/>
            <w:szCs w:val="28"/>
            <w:u w:val="single"/>
          </w:rPr>
          <w:t>ter-episodes</w:t>
        </w:r>
      </w:hyperlink>
    </w:p>
    <w:p w14:paraId="0000002C" w14:textId="77777777" w:rsidR="00DC6E21" w:rsidRDefault="00DC6E21">
      <w:pPr>
        <w:rPr>
          <w:sz w:val="28"/>
          <w:szCs w:val="28"/>
        </w:rPr>
      </w:pPr>
    </w:p>
    <w:p w14:paraId="0000002D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Нажатие на элемент из списка должно открывать экран с деталями выбранного объекта. Персонаж - детали персонажа,</w:t>
      </w:r>
      <w:r>
        <w:rPr>
          <w:sz w:val="28"/>
          <w:szCs w:val="28"/>
        </w:rPr>
        <w:t xml:space="preserve"> локация - детали локации, эпизод - детали эпизода. </w:t>
      </w:r>
    </w:p>
    <w:p w14:paraId="0000002E" w14:textId="77777777" w:rsidR="00DC6E21" w:rsidRDefault="00DC6E21">
      <w:pPr>
        <w:rPr>
          <w:sz w:val="28"/>
          <w:szCs w:val="28"/>
        </w:rPr>
      </w:pPr>
    </w:p>
    <w:p w14:paraId="0000002F" w14:textId="77777777" w:rsidR="00DC6E21" w:rsidRDefault="009F2489">
      <w:pPr>
        <w:ind w:left="720"/>
        <w:rPr>
          <w:sz w:val="28"/>
          <w:szCs w:val="28"/>
        </w:rPr>
      </w:pPr>
      <w:r>
        <w:br w:type="page"/>
      </w:r>
    </w:p>
    <w:p w14:paraId="00000030" w14:textId="77777777" w:rsidR="00DC6E21" w:rsidRDefault="009F2489">
      <w:pPr>
        <w:pStyle w:val="1"/>
      </w:pPr>
      <w:bookmarkStart w:id="15" w:name="_sf10t854vx4z" w:colFirst="0" w:colLast="0"/>
      <w:bookmarkEnd w:id="15"/>
      <w:r>
        <w:lastRenderedPageBreak/>
        <w:t>Вкладка с персонажами</w:t>
      </w:r>
    </w:p>
    <w:p w14:paraId="00000031" w14:textId="77777777" w:rsidR="00DC6E21" w:rsidRDefault="00DC6E21"/>
    <w:p w14:paraId="00000032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Данная вкладка должна содержать список всех персонажей, которые могут быть получены с помощью следующего запроса:</w:t>
      </w:r>
    </w:p>
    <w:p w14:paraId="00000033" w14:textId="77777777" w:rsidR="00DC6E21" w:rsidRDefault="00DC6E21">
      <w:pPr>
        <w:rPr>
          <w:sz w:val="28"/>
          <w:szCs w:val="28"/>
        </w:rPr>
      </w:pPr>
    </w:p>
    <w:p w14:paraId="00000034" w14:textId="77777777" w:rsidR="00DC6E21" w:rsidRDefault="009F2489">
      <w:pPr>
        <w:rPr>
          <w:sz w:val="28"/>
          <w:szCs w:val="28"/>
        </w:rPr>
      </w:pPr>
      <w:hyperlink r:id="rId11" w:anchor="get-all-characters">
        <w:r>
          <w:rPr>
            <w:color w:val="1155CC"/>
            <w:sz w:val="28"/>
            <w:szCs w:val="28"/>
            <w:u w:val="single"/>
          </w:rPr>
          <w:t>https://rickandmortyapi.com/documentation/#get-all-characters</w:t>
        </w:r>
      </w:hyperlink>
    </w:p>
    <w:p w14:paraId="00000035" w14:textId="77777777" w:rsidR="00DC6E21" w:rsidRDefault="00DC6E21">
      <w:pPr>
        <w:rPr>
          <w:sz w:val="28"/>
          <w:szCs w:val="28"/>
        </w:rPr>
      </w:pPr>
    </w:p>
    <w:p w14:paraId="00000036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Список необходимо выполнить в виде т</w:t>
      </w:r>
      <w:r>
        <w:rPr>
          <w:sz w:val="28"/>
          <w:szCs w:val="28"/>
        </w:rPr>
        <w:t>аблицы с 2 столбцами.</w:t>
      </w:r>
    </w:p>
    <w:p w14:paraId="00000037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 xml:space="preserve">Каждый элемент списка должен содержать </w:t>
      </w:r>
      <w:r>
        <w:rPr>
          <w:b/>
          <w:sz w:val="28"/>
          <w:szCs w:val="28"/>
        </w:rPr>
        <w:t>Название персонажа (</w:t>
      </w:r>
      <w:proofErr w:type="spellStart"/>
      <w:r>
        <w:rPr>
          <w:b/>
          <w:sz w:val="28"/>
          <w:szCs w:val="28"/>
        </w:rPr>
        <w:t>name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Вид (</w:t>
      </w:r>
      <w:proofErr w:type="spellStart"/>
      <w:r>
        <w:rPr>
          <w:b/>
          <w:sz w:val="28"/>
          <w:szCs w:val="28"/>
        </w:rPr>
        <w:t>species</w:t>
      </w:r>
      <w:proofErr w:type="spellEnd"/>
      <w:r>
        <w:rPr>
          <w:b/>
          <w:sz w:val="28"/>
          <w:szCs w:val="28"/>
        </w:rPr>
        <w:t>), статус (</w:t>
      </w:r>
      <w:proofErr w:type="spellStart"/>
      <w:r>
        <w:rPr>
          <w:b/>
          <w:sz w:val="28"/>
          <w:szCs w:val="28"/>
        </w:rPr>
        <w:t>status</w:t>
      </w:r>
      <w:proofErr w:type="spellEnd"/>
      <w:r>
        <w:rPr>
          <w:b/>
          <w:sz w:val="28"/>
          <w:szCs w:val="28"/>
        </w:rPr>
        <w:t>), пол (</w:t>
      </w:r>
      <w:proofErr w:type="spellStart"/>
      <w:r>
        <w:rPr>
          <w:b/>
          <w:sz w:val="28"/>
          <w:szCs w:val="28"/>
        </w:rPr>
        <w:t>gender</w:t>
      </w:r>
      <w:proofErr w:type="spellEnd"/>
      <w:r>
        <w:rPr>
          <w:b/>
          <w:sz w:val="28"/>
          <w:szCs w:val="28"/>
        </w:rPr>
        <w:t>) и картинку (</w:t>
      </w:r>
      <w:proofErr w:type="spellStart"/>
      <w:r>
        <w:rPr>
          <w:b/>
          <w:sz w:val="28"/>
          <w:szCs w:val="28"/>
        </w:rPr>
        <w:t>image</w:t>
      </w:r>
      <w:proofErr w:type="spellEnd"/>
      <w:r>
        <w:rPr>
          <w:b/>
          <w:sz w:val="28"/>
          <w:szCs w:val="28"/>
        </w:rPr>
        <w:t xml:space="preserve">). </w:t>
      </w:r>
      <w:r>
        <w:rPr>
          <w:sz w:val="28"/>
          <w:szCs w:val="28"/>
        </w:rPr>
        <w:t>Данный список должен поддерживать пагинацию.</w:t>
      </w:r>
      <w:r>
        <w:br w:type="page"/>
      </w:r>
    </w:p>
    <w:p w14:paraId="00000038" w14:textId="77777777" w:rsidR="00DC6E21" w:rsidRDefault="009F2489">
      <w:pPr>
        <w:pStyle w:val="1"/>
      </w:pPr>
      <w:bookmarkStart w:id="16" w:name="_adbh5xyym41z" w:colFirst="0" w:colLast="0"/>
      <w:bookmarkEnd w:id="16"/>
      <w:r>
        <w:lastRenderedPageBreak/>
        <w:t>Вкладка с эпизодами</w:t>
      </w:r>
    </w:p>
    <w:p w14:paraId="00000039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Данная вкладка должна содержать список всех персонажей, которые могут быть получены с помощью следующего запроса:</w:t>
      </w:r>
    </w:p>
    <w:p w14:paraId="0000003A" w14:textId="77777777" w:rsidR="00DC6E21" w:rsidRDefault="00DC6E21">
      <w:pPr>
        <w:rPr>
          <w:sz w:val="28"/>
          <w:szCs w:val="28"/>
        </w:rPr>
      </w:pPr>
    </w:p>
    <w:p w14:paraId="0000003B" w14:textId="77777777" w:rsidR="00DC6E21" w:rsidRDefault="009F2489">
      <w:pPr>
        <w:rPr>
          <w:sz w:val="28"/>
          <w:szCs w:val="28"/>
        </w:rPr>
      </w:pPr>
      <w:hyperlink r:id="rId12" w:anchor="get-all-episodes">
        <w:r>
          <w:rPr>
            <w:color w:val="1155CC"/>
            <w:sz w:val="28"/>
            <w:szCs w:val="28"/>
            <w:u w:val="single"/>
          </w:rPr>
          <w:t>https://rickandmortyapi.com/documentation/#get-all-episodes</w:t>
        </w:r>
      </w:hyperlink>
    </w:p>
    <w:p w14:paraId="0000003C" w14:textId="77777777" w:rsidR="00DC6E21" w:rsidRDefault="00DC6E21">
      <w:pPr>
        <w:rPr>
          <w:sz w:val="28"/>
          <w:szCs w:val="28"/>
        </w:rPr>
      </w:pPr>
    </w:p>
    <w:p w14:paraId="0000003D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Список необходимо выполнить в виде таблицы с 2 столбцами.</w:t>
      </w:r>
    </w:p>
    <w:p w14:paraId="0000003E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 xml:space="preserve">Каждый элемент списка должен содержать </w:t>
      </w:r>
      <w:r>
        <w:rPr>
          <w:b/>
          <w:sz w:val="28"/>
          <w:szCs w:val="28"/>
        </w:rPr>
        <w:t>Название эпизода (</w:t>
      </w:r>
      <w:proofErr w:type="spellStart"/>
      <w:r>
        <w:rPr>
          <w:b/>
          <w:sz w:val="28"/>
          <w:szCs w:val="28"/>
        </w:rPr>
        <w:t>name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номер эпизода (</w:t>
      </w:r>
      <w:proofErr w:type="spellStart"/>
      <w:r>
        <w:rPr>
          <w:b/>
          <w:sz w:val="28"/>
          <w:szCs w:val="28"/>
        </w:rPr>
        <w:t>episode</w:t>
      </w:r>
      <w:proofErr w:type="spellEnd"/>
      <w:r>
        <w:rPr>
          <w:b/>
          <w:sz w:val="28"/>
          <w:szCs w:val="28"/>
        </w:rPr>
        <w:t>) и дату релиза (</w:t>
      </w:r>
      <w:proofErr w:type="spellStart"/>
      <w:r>
        <w:rPr>
          <w:b/>
          <w:sz w:val="28"/>
          <w:szCs w:val="28"/>
        </w:rPr>
        <w:t>air_date</w:t>
      </w:r>
      <w:proofErr w:type="spellEnd"/>
      <w:r>
        <w:rPr>
          <w:b/>
          <w:sz w:val="28"/>
          <w:szCs w:val="28"/>
        </w:rPr>
        <w:t xml:space="preserve">). </w:t>
      </w:r>
      <w:r>
        <w:rPr>
          <w:sz w:val="28"/>
          <w:szCs w:val="28"/>
        </w:rPr>
        <w:t>Данный список должен поддерживать пагинацию.</w:t>
      </w:r>
      <w:r>
        <w:br w:type="page"/>
      </w:r>
    </w:p>
    <w:p w14:paraId="0000003F" w14:textId="77777777" w:rsidR="00DC6E21" w:rsidRDefault="009F2489">
      <w:pPr>
        <w:pStyle w:val="1"/>
      </w:pPr>
      <w:bookmarkStart w:id="17" w:name="_dryww985d1pc" w:colFirst="0" w:colLast="0"/>
      <w:bookmarkEnd w:id="17"/>
      <w:r>
        <w:lastRenderedPageBreak/>
        <w:t>Вкладка с локациями</w:t>
      </w:r>
    </w:p>
    <w:p w14:paraId="00000040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Данная вкладка должна содержать список всех персонажей, которые могут быть получены с помощью следующего запроса:</w:t>
      </w:r>
    </w:p>
    <w:p w14:paraId="00000041" w14:textId="77777777" w:rsidR="00DC6E21" w:rsidRDefault="00DC6E21">
      <w:pPr>
        <w:rPr>
          <w:sz w:val="28"/>
          <w:szCs w:val="28"/>
        </w:rPr>
      </w:pPr>
    </w:p>
    <w:p w14:paraId="00000042" w14:textId="77777777" w:rsidR="00DC6E21" w:rsidRDefault="009F2489">
      <w:pPr>
        <w:rPr>
          <w:sz w:val="28"/>
          <w:szCs w:val="28"/>
        </w:rPr>
      </w:pPr>
      <w:hyperlink r:id="rId13" w:anchor="get-all-locations">
        <w:r>
          <w:rPr>
            <w:color w:val="1155CC"/>
            <w:sz w:val="28"/>
            <w:szCs w:val="28"/>
            <w:u w:val="single"/>
          </w:rPr>
          <w:t>https://rickandmortyapi.com/documentation/#get-all-locations</w:t>
        </w:r>
      </w:hyperlink>
    </w:p>
    <w:p w14:paraId="00000043" w14:textId="77777777" w:rsidR="00DC6E21" w:rsidRDefault="00DC6E21">
      <w:pPr>
        <w:rPr>
          <w:sz w:val="28"/>
          <w:szCs w:val="28"/>
        </w:rPr>
      </w:pPr>
    </w:p>
    <w:p w14:paraId="00000044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Спи</w:t>
      </w:r>
      <w:r>
        <w:rPr>
          <w:sz w:val="28"/>
          <w:szCs w:val="28"/>
        </w:rPr>
        <w:t>сок необходимо выполнить в виде таблицы с 2 столбцами.</w:t>
      </w:r>
    </w:p>
    <w:p w14:paraId="00000045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 xml:space="preserve">Каждый элемент списка должен содержать </w:t>
      </w:r>
      <w:r>
        <w:rPr>
          <w:b/>
          <w:sz w:val="28"/>
          <w:szCs w:val="28"/>
        </w:rPr>
        <w:t>Название локации (</w:t>
      </w:r>
      <w:proofErr w:type="spellStart"/>
      <w:r>
        <w:rPr>
          <w:b/>
          <w:sz w:val="28"/>
          <w:szCs w:val="28"/>
        </w:rPr>
        <w:t>name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тип (</w:t>
      </w:r>
      <w:proofErr w:type="spellStart"/>
      <w:r>
        <w:rPr>
          <w:b/>
          <w:sz w:val="28"/>
          <w:szCs w:val="28"/>
        </w:rPr>
        <w:t>type</w:t>
      </w:r>
      <w:proofErr w:type="spellEnd"/>
      <w:r>
        <w:rPr>
          <w:b/>
          <w:sz w:val="28"/>
          <w:szCs w:val="28"/>
        </w:rPr>
        <w:t>) и измерение (</w:t>
      </w:r>
      <w:proofErr w:type="spellStart"/>
      <w:r>
        <w:rPr>
          <w:b/>
          <w:sz w:val="28"/>
          <w:szCs w:val="28"/>
        </w:rPr>
        <w:t>dimension</w:t>
      </w:r>
      <w:proofErr w:type="spellEnd"/>
      <w:r>
        <w:rPr>
          <w:b/>
          <w:sz w:val="28"/>
          <w:szCs w:val="28"/>
        </w:rPr>
        <w:t xml:space="preserve">). </w:t>
      </w:r>
      <w:r>
        <w:rPr>
          <w:sz w:val="28"/>
          <w:szCs w:val="28"/>
        </w:rPr>
        <w:t>Данный список должен поддерживать пагинацию.</w:t>
      </w:r>
      <w:r>
        <w:br w:type="page"/>
      </w:r>
    </w:p>
    <w:p w14:paraId="00000046" w14:textId="77777777" w:rsidR="00DC6E21" w:rsidRDefault="009F2489">
      <w:pPr>
        <w:pStyle w:val="1"/>
      </w:pPr>
      <w:bookmarkStart w:id="18" w:name="_d81bwmfbf4m6" w:colFirst="0" w:colLast="0"/>
      <w:bookmarkEnd w:id="18"/>
      <w:r>
        <w:lastRenderedPageBreak/>
        <w:t>Фильтры</w:t>
      </w:r>
    </w:p>
    <w:p w14:paraId="00000047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Экран с фильтрами будет различным для разного т</w:t>
      </w:r>
      <w:r>
        <w:rPr>
          <w:sz w:val="28"/>
          <w:szCs w:val="28"/>
        </w:rPr>
        <w:t>ипа контента.</w:t>
      </w:r>
    </w:p>
    <w:p w14:paraId="00000048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Он должен содержать опции для фильтрации, а также кнопку для применения фильтра.</w:t>
      </w:r>
    </w:p>
    <w:p w14:paraId="00000049" w14:textId="77777777" w:rsidR="00DC6E21" w:rsidRDefault="00DC6E21"/>
    <w:p w14:paraId="0000004A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Все возможные способы применения фильтров можно обнаружить тут:</w:t>
      </w:r>
    </w:p>
    <w:p w14:paraId="0000004B" w14:textId="77777777" w:rsidR="00DC6E21" w:rsidRDefault="009F2489">
      <w:pPr>
        <w:numPr>
          <w:ilvl w:val="0"/>
          <w:numId w:val="2"/>
        </w:numPr>
        <w:rPr>
          <w:sz w:val="28"/>
          <w:szCs w:val="28"/>
        </w:rPr>
      </w:pPr>
      <w:hyperlink r:id="rId14" w:anchor="filter-characters">
        <w:r>
          <w:rPr>
            <w:color w:val="1155CC"/>
            <w:sz w:val="28"/>
            <w:szCs w:val="28"/>
            <w:u w:val="single"/>
          </w:rPr>
          <w:t>https://ricka</w:t>
        </w:r>
        <w:r>
          <w:rPr>
            <w:color w:val="1155CC"/>
            <w:sz w:val="28"/>
            <w:szCs w:val="28"/>
            <w:u w:val="single"/>
          </w:rPr>
          <w:t>ndmortyapi.com/documentation/#filter-characters</w:t>
        </w:r>
      </w:hyperlink>
    </w:p>
    <w:p w14:paraId="0000004C" w14:textId="77777777" w:rsidR="00DC6E21" w:rsidRDefault="009F2489">
      <w:pPr>
        <w:numPr>
          <w:ilvl w:val="0"/>
          <w:numId w:val="2"/>
        </w:numPr>
        <w:rPr>
          <w:sz w:val="28"/>
          <w:szCs w:val="28"/>
        </w:rPr>
      </w:pPr>
      <w:hyperlink r:id="rId15" w:anchor="filter-locations">
        <w:r>
          <w:rPr>
            <w:color w:val="1155CC"/>
            <w:sz w:val="28"/>
            <w:szCs w:val="28"/>
            <w:u w:val="single"/>
          </w:rPr>
          <w:t>https://rickandmortyapi.com/documentation/#filter-locations</w:t>
        </w:r>
      </w:hyperlink>
    </w:p>
    <w:p w14:paraId="0000004D" w14:textId="77777777" w:rsidR="00DC6E21" w:rsidRDefault="009F2489">
      <w:pPr>
        <w:numPr>
          <w:ilvl w:val="0"/>
          <w:numId w:val="2"/>
        </w:numPr>
        <w:rPr>
          <w:sz w:val="28"/>
          <w:szCs w:val="28"/>
        </w:rPr>
      </w:pPr>
      <w:hyperlink r:id="rId16" w:anchor="filter-episodes">
        <w:r>
          <w:rPr>
            <w:color w:val="1155CC"/>
            <w:sz w:val="28"/>
            <w:szCs w:val="28"/>
            <w:u w:val="single"/>
          </w:rPr>
          <w:t>https://rickandmortyapi.com/documentation/#filter-episodes</w:t>
        </w:r>
      </w:hyperlink>
    </w:p>
    <w:p w14:paraId="0000004E" w14:textId="77777777" w:rsidR="00DC6E21" w:rsidRDefault="009F2489">
      <w:r>
        <w:br w:type="page"/>
      </w:r>
    </w:p>
    <w:p w14:paraId="0000004F" w14:textId="77777777" w:rsidR="00DC6E21" w:rsidRDefault="009F2489">
      <w:pPr>
        <w:pStyle w:val="1"/>
      </w:pPr>
      <w:bookmarkStart w:id="19" w:name="_pd692acy3sf8" w:colFirst="0" w:colLast="0"/>
      <w:bookmarkEnd w:id="19"/>
      <w:r>
        <w:lastRenderedPageBreak/>
        <w:t>Детали персонажа</w:t>
      </w:r>
    </w:p>
    <w:p w14:paraId="00000050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Детали о персонаже возможно получить с помощью следующего запроса:</w:t>
      </w:r>
    </w:p>
    <w:p w14:paraId="00000051" w14:textId="77777777" w:rsidR="00DC6E21" w:rsidRDefault="00DC6E21">
      <w:pPr>
        <w:rPr>
          <w:sz w:val="28"/>
          <w:szCs w:val="28"/>
        </w:rPr>
      </w:pPr>
    </w:p>
    <w:p w14:paraId="00000052" w14:textId="77777777" w:rsidR="00DC6E21" w:rsidRDefault="009F2489">
      <w:pPr>
        <w:rPr>
          <w:sz w:val="28"/>
          <w:szCs w:val="28"/>
        </w:rPr>
      </w:pPr>
      <w:hyperlink r:id="rId17" w:anchor="get-a-single-character">
        <w:r>
          <w:rPr>
            <w:color w:val="1155CC"/>
            <w:sz w:val="28"/>
            <w:szCs w:val="28"/>
            <w:u w:val="single"/>
          </w:rPr>
          <w:t>https://rickandmortyapi.com/documentation/#get-a-single-character</w:t>
        </w:r>
      </w:hyperlink>
    </w:p>
    <w:p w14:paraId="00000053" w14:textId="77777777" w:rsidR="00DC6E21" w:rsidRDefault="00DC6E21">
      <w:pPr>
        <w:rPr>
          <w:sz w:val="28"/>
          <w:szCs w:val="28"/>
        </w:rPr>
      </w:pPr>
    </w:p>
    <w:p w14:paraId="00000054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На данном экране необходимо отобразить всю информацию, которая приходит нам с сервера и может быть полезна пользователю.</w:t>
      </w:r>
    </w:p>
    <w:p w14:paraId="00000055" w14:textId="77777777" w:rsidR="00DC6E21" w:rsidRDefault="00DC6E21">
      <w:pPr>
        <w:rPr>
          <w:sz w:val="28"/>
          <w:szCs w:val="28"/>
        </w:rPr>
      </w:pPr>
    </w:p>
    <w:p w14:paraId="00000056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 xml:space="preserve">Список эпизодов необходимо выполнить в формате списка с 1 столбцом и </w:t>
      </w:r>
      <w:proofErr w:type="gramStart"/>
      <w:r>
        <w:rPr>
          <w:sz w:val="28"/>
          <w:szCs w:val="28"/>
        </w:rPr>
        <w:t>элементами</w:t>
      </w:r>
      <w:proofErr w:type="gramEnd"/>
      <w:r>
        <w:rPr>
          <w:sz w:val="28"/>
          <w:szCs w:val="28"/>
        </w:rPr>
        <w:t xml:space="preserve"> содержащими те же данные, что и на вкладке с эпизодами</w:t>
      </w:r>
      <w:r>
        <w:rPr>
          <w:sz w:val="28"/>
          <w:szCs w:val="28"/>
        </w:rPr>
        <w:t xml:space="preserve">. </w:t>
      </w:r>
    </w:p>
    <w:p w14:paraId="00000057" w14:textId="77777777" w:rsidR="00DC6E21" w:rsidRDefault="00DC6E21">
      <w:pPr>
        <w:rPr>
          <w:sz w:val="28"/>
          <w:szCs w:val="28"/>
        </w:rPr>
      </w:pPr>
    </w:p>
    <w:p w14:paraId="00000058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При нажатии на эпизод необходимо отобразить детали выбранного эпизода.</w:t>
      </w:r>
    </w:p>
    <w:p w14:paraId="00000059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на </w:t>
      </w:r>
      <w:r>
        <w:rPr>
          <w:b/>
          <w:sz w:val="28"/>
          <w:szCs w:val="28"/>
        </w:rPr>
        <w:t>локацию (</w:t>
      </w:r>
      <w:proofErr w:type="spellStart"/>
      <w:r>
        <w:rPr>
          <w:b/>
          <w:sz w:val="28"/>
          <w:szCs w:val="28"/>
        </w:rPr>
        <w:t>location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или же </w:t>
      </w:r>
      <w:r>
        <w:rPr>
          <w:b/>
          <w:sz w:val="28"/>
          <w:szCs w:val="28"/>
        </w:rPr>
        <w:t>место происхождения (</w:t>
      </w:r>
      <w:proofErr w:type="spellStart"/>
      <w:r>
        <w:rPr>
          <w:b/>
          <w:sz w:val="28"/>
          <w:szCs w:val="28"/>
        </w:rPr>
        <w:t>origin</w:t>
      </w:r>
      <w:proofErr w:type="spellEnd"/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необходимо открывать детали выбранной локации.</w:t>
      </w:r>
      <w:r>
        <w:br w:type="page"/>
      </w:r>
    </w:p>
    <w:p w14:paraId="0000005A" w14:textId="77777777" w:rsidR="00DC6E21" w:rsidRDefault="009F2489">
      <w:pPr>
        <w:pStyle w:val="1"/>
      </w:pPr>
      <w:bookmarkStart w:id="20" w:name="_e669xag58dyr" w:colFirst="0" w:colLast="0"/>
      <w:bookmarkEnd w:id="20"/>
      <w:r>
        <w:lastRenderedPageBreak/>
        <w:t>Детали локации</w:t>
      </w:r>
    </w:p>
    <w:p w14:paraId="0000005B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Детали о локации возможно получить с помощью сле</w:t>
      </w:r>
      <w:r>
        <w:rPr>
          <w:sz w:val="28"/>
          <w:szCs w:val="28"/>
        </w:rPr>
        <w:t>дующего запроса:</w:t>
      </w:r>
    </w:p>
    <w:p w14:paraId="0000005C" w14:textId="77777777" w:rsidR="00DC6E21" w:rsidRDefault="00DC6E21">
      <w:pPr>
        <w:rPr>
          <w:sz w:val="28"/>
          <w:szCs w:val="28"/>
        </w:rPr>
      </w:pPr>
    </w:p>
    <w:p w14:paraId="0000005D" w14:textId="77777777" w:rsidR="00DC6E21" w:rsidRDefault="009F2489">
      <w:pPr>
        <w:rPr>
          <w:sz w:val="28"/>
          <w:szCs w:val="28"/>
        </w:rPr>
      </w:pPr>
      <w:hyperlink r:id="rId18" w:anchor="get-a-single-location">
        <w:r>
          <w:rPr>
            <w:color w:val="1155CC"/>
            <w:sz w:val="28"/>
            <w:szCs w:val="28"/>
            <w:u w:val="single"/>
          </w:rPr>
          <w:t>https://rickandmortyapi.com/documentation/#get-a-single-location</w:t>
        </w:r>
      </w:hyperlink>
    </w:p>
    <w:p w14:paraId="0000005E" w14:textId="77777777" w:rsidR="00DC6E21" w:rsidRDefault="00DC6E21">
      <w:pPr>
        <w:rPr>
          <w:sz w:val="28"/>
          <w:szCs w:val="28"/>
        </w:rPr>
      </w:pPr>
    </w:p>
    <w:p w14:paraId="0000005F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На данном экране необходимо отобразить всю информацию, которая приходит нам с сервера и может быть полезна пользователю.</w:t>
      </w:r>
    </w:p>
    <w:p w14:paraId="00000060" w14:textId="77777777" w:rsidR="00DC6E21" w:rsidRDefault="00DC6E21">
      <w:pPr>
        <w:rPr>
          <w:sz w:val="28"/>
          <w:szCs w:val="28"/>
        </w:rPr>
      </w:pPr>
    </w:p>
    <w:p w14:paraId="00000061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Список персонажей должен быть выполнен в виде таблицы с 2 столбцами, как это сдел</w:t>
      </w:r>
      <w:r>
        <w:rPr>
          <w:sz w:val="28"/>
          <w:szCs w:val="28"/>
        </w:rPr>
        <w:t>ано в вкладке с персонажами.</w:t>
      </w:r>
    </w:p>
    <w:p w14:paraId="00000062" w14:textId="77777777" w:rsidR="00DC6E21" w:rsidRDefault="00DC6E21">
      <w:pPr>
        <w:rPr>
          <w:sz w:val="28"/>
          <w:szCs w:val="28"/>
        </w:rPr>
      </w:pPr>
    </w:p>
    <w:p w14:paraId="00000063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При нажатии на персонажа необходимо открывать детали персонажа.</w:t>
      </w:r>
      <w:r>
        <w:br w:type="page"/>
      </w:r>
    </w:p>
    <w:p w14:paraId="00000064" w14:textId="77777777" w:rsidR="00DC6E21" w:rsidRDefault="009F2489">
      <w:pPr>
        <w:pStyle w:val="1"/>
      </w:pPr>
      <w:bookmarkStart w:id="21" w:name="_2gl4wx9gu99p" w:colFirst="0" w:colLast="0"/>
      <w:bookmarkEnd w:id="21"/>
      <w:r>
        <w:lastRenderedPageBreak/>
        <w:t>Детали эпизода</w:t>
      </w:r>
    </w:p>
    <w:p w14:paraId="00000065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Детали о локации возможно получить с помощью следующего запроса:</w:t>
      </w:r>
    </w:p>
    <w:p w14:paraId="00000066" w14:textId="77777777" w:rsidR="00DC6E21" w:rsidRDefault="00DC6E21">
      <w:pPr>
        <w:rPr>
          <w:sz w:val="28"/>
          <w:szCs w:val="28"/>
        </w:rPr>
      </w:pPr>
    </w:p>
    <w:p w14:paraId="00000067" w14:textId="77777777" w:rsidR="00DC6E21" w:rsidRDefault="009F2489">
      <w:pPr>
        <w:rPr>
          <w:sz w:val="28"/>
          <w:szCs w:val="28"/>
        </w:rPr>
      </w:pPr>
      <w:hyperlink r:id="rId19" w:anchor="get-a-single-episode">
        <w:r>
          <w:rPr>
            <w:color w:val="1155CC"/>
            <w:sz w:val="28"/>
            <w:szCs w:val="28"/>
            <w:u w:val="single"/>
          </w:rPr>
          <w:t>https://rickandmortyapi.com/documentation/#get-a-single-episode</w:t>
        </w:r>
      </w:hyperlink>
    </w:p>
    <w:p w14:paraId="00000068" w14:textId="77777777" w:rsidR="00DC6E21" w:rsidRDefault="00DC6E21">
      <w:pPr>
        <w:rPr>
          <w:sz w:val="28"/>
          <w:szCs w:val="28"/>
        </w:rPr>
      </w:pPr>
    </w:p>
    <w:p w14:paraId="00000069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На данном экране необходимо отобразить всю инфор</w:t>
      </w:r>
      <w:r>
        <w:rPr>
          <w:sz w:val="28"/>
          <w:szCs w:val="28"/>
        </w:rPr>
        <w:t>мацию, которая приходит нам с сервера и может быть полезна пользователю.</w:t>
      </w:r>
    </w:p>
    <w:p w14:paraId="0000006A" w14:textId="77777777" w:rsidR="00DC6E21" w:rsidRDefault="00DC6E21">
      <w:pPr>
        <w:rPr>
          <w:sz w:val="28"/>
          <w:szCs w:val="28"/>
        </w:rPr>
      </w:pPr>
    </w:p>
    <w:p w14:paraId="0000006B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Список персонажей должен быть выполнен в виде таблицы с 2 столбцами, как это сделано в вкладке с персонажами.</w:t>
      </w:r>
    </w:p>
    <w:p w14:paraId="0000006C" w14:textId="77777777" w:rsidR="00DC6E21" w:rsidRDefault="00DC6E21">
      <w:pPr>
        <w:rPr>
          <w:sz w:val="28"/>
          <w:szCs w:val="28"/>
        </w:rPr>
      </w:pPr>
    </w:p>
    <w:p w14:paraId="0000006D" w14:textId="77777777" w:rsidR="00DC6E21" w:rsidRDefault="009F2489">
      <w:pPr>
        <w:rPr>
          <w:sz w:val="28"/>
          <w:szCs w:val="28"/>
        </w:rPr>
      </w:pPr>
      <w:r>
        <w:rPr>
          <w:sz w:val="28"/>
          <w:szCs w:val="28"/>
        </w:rPr>
        <w:t>При нажатии на персонажа необходимо открывать детали персонажа.</w:t>
      </w:r>
    </w:p>
    <w:sectPr w:rsidR="00DC6E21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BFF1" w14:textId="77777777" w:rsidR="009F2489" w:rsidRDefault="009F2489">
      <w:pPr>
        <w:spacing w:line="240" w:lineRule="auto"/>
      </w:pPr>
      <w:r>
        <w:separator/>
      </w:r>
    </w:p>
  </w:endnote>
  <w:endnote w:type="continuationSeparator" w:id="0">
    <w:p w14:paraId="1F1BF830" w14:textId="77777777" w:rsidR="009F2489" w:rsidRDefault="009F2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478C" w14:textId="77777777" w:rsidR="009F2489" w:rsidRDefault="009F2489">
      <w:pPr>
        <w:spacing w:line="240" w:lineRule="auto"/>
      </w:pPr>
      <w:r>
        <w:separator/>
      </w:r>
    </w:p>
  </w:footnote>
  <w:footnote w:type="continuationSeparator" w:id="0">
    <w:p w14:paraId="59BD2041" w14:textId="77777777" w:rsidR="009F2489" w:rsidRDefault="009F24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E" w14:textId="77777777" w:rsidR="00DC6E21" w:rsidRDefault="00DC6E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C59"/>
    <w:multiLevelType w:val="multilevel"/>
    <w:tmpl w:val="7D827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D92566"/>
    <w:multiLevelType w:val="multilevel"/>
    <w:tmpl w:val="F6F6D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8498042">
    <w:abstractNumId w:val="1"/>
  </w:num>
  <w:num w:numId="2" w16cid:durableId="193308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E21"/>
    <w:rsid w:val="006A6AC9"/>
    <w:rsid w:val="009F2489"/>
    <w:rsid w:val="00D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1A7E"/>
  <w15:docId w15:val="{A0C7D81E-2ED6-465A-B9A8-A13B446B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andmortyapi.com/documentation/" TargetMode="External"/><Relationship Id="rId13" Type="http://schemas.openxmlformats.org/officeDocument/2006/relationships/hyperlink" Target="https://rickandmortyapi.com/documentation/" TargetMode="External"/><Relationship Id="rId18" Type="http://schemas.openxmlformats.org/officeDocument/2006/relationships/hyperlink" Target="https://rickandmortyapi.com/documentat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ickandmortyapi.com/documentation/" TargetMode="External"/><Relationship Id="rId12" Type="http://schemas.openxmlformats.org/officeDocument/2006/relationships/hyperlink" Target="https://rickandmortyapi.com/documentation/" TargetMode="External"/><Relationship Id="rId17" Type="http://schemas.openxmlformats.org/officeDocument/2006/relationships/hyperlink" Target="https://rickandmortyapi.com/documen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ickandmortyapi.com/documentation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ickandmortyapi.com/document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ickandmortyapi.com/documentation/" TargetMode="External"/><Relationship Id="rId10" Type="http://schemas.openxmlformats.org/officeDocument/2006/relationships/hyperlink" Target="https://rickandmortyapi.com/documentation/" TargetMode="External"/><Relationship Id="rId19" Type="http://schemas.openxmlformats.org/officeDocument/2006/relationships/hyperlink" Target="https://rickandmortyapi.com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ickandmortyapi.com/documentation/" TargetMode="External"/><Relationship Id="rId14" Type="http://schemas.openxmlformats.org/officeDocument/2006/relationships/hyperlink" Target="https://rickandmortyapi.com/documenta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Манкевич</cp:lastModifiedBy>
  <cp:revision>2</cp:revision>
  <dcterms:created xsi:type="dcterms:W3CDTF">2022-07-07T12:17:00Z</dcterms:created>
  <dcterms:modified xsi:type="dcterms:W3CDTF">2022-07-07T12:18:00Z</dcterms:modified>
</cp:coreProperties>
</file>